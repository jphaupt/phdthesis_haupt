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EEDC" w14:textId="77777777" w:rsidR="00DD5743" w:rsidRPr="00DD5743" w:rsidRDefault="00DD5743" w:rsidP="00DD5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The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transcorrelated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(TC)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technique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electronic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structure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theory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that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recently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been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gaining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momentum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In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a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similarity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transformation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applied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electronic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Hamiltonian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capture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effects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electron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correlation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particularly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dynamical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correlation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explicit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treatment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analytically-known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properties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Hamiltonian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near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coalescence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points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This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already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been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combined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with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full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configuration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interaction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quantum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Monte Carlo (FCIQMC)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an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efficient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stochastic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approach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solving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electronic Schrödinger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equation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and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calculating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physical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observables. This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dissertation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further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explores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these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particularly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TC.</w:t>
      </w:r>
    </w:p>
    <w:p w14:paraId="38D75CE4" w14:textId="77777777" w:rsidR="00DD5743" w:rsidRPr="00DD5743" w:rsidRDefault="00DD5743" w:rsidP="00DD574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3913710B" w14:textId="77777777" w:rsidR="00DD5743" w:rsidRPr="00DD5743" w:rsidRDefault="00DD5743" w:rsidP="00DD574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After a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recapitulation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concepts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wave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function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and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quantum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Monte Carlo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introduce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use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flexible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factors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familiar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variational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Monte Carlo (VMC)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literature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minimise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variance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TC-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reference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energy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This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shown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result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a rapid basis-set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convergence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reaching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accuracy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which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conventional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FCIQMC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would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require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much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larger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basis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sets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Moreover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minimisation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procedure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shown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also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compactify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wave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function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allowing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more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efficient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sampling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FCIQMC.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next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extend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methodology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problems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strongly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multireference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problems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notably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using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dissociation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nitrogen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dimer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 </w:t>
      </w:r>
      <w:proofErr w:type="gram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stress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test</w:t>
      </w:r>
      <w:proofErr w:type="spellEnd"/>
      <w:proofErr w:type="gram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illustrate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need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multireference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Jastrow-factor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ansatz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and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minimise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variance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multireference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state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This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shown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recover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favourable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size-consistent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energies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while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maintaining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rapid basis-set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convergence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that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comes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with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TC. As a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multireference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technique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(FCIQMC)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used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after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optimisation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moreover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does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not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increase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computational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scaling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use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conventional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(non-TC) form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same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multireference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technique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TC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ansatz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39E48126" w14:textId="77777777" w:rsidR="00DD5743" w:rsidRPr="00DD5743" w:rsidRDefault="00DD5743" w:rsidP="00DD574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0E3B5398" w14:textId="77777777" w:rsidR="00DD5743" w:rsidRPr="00DD5743" w:rsidRDefault="00DD5743" w:rsidP="00DD574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Finally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explore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possibility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constructing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simplified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factors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order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improve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possibly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wholly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bypass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optimisation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procedure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so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TC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which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can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computationally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expensive.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show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that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parameter-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free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factors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can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result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poor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absolute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energies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but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favourable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relative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energies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thanks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to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error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cancellation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whereas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factors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optimised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atoms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and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reused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molecules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result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both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accurate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absolute and relative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energies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This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opens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possibility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optimising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factors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atoms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across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periodic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table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and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storing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them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 a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database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which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can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queried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for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larger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molecules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thereby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aiding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scalability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of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the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method</w:t>
      </w:r>
      <w:proofErr w:type="spellEnd"/>
      <w:r w:rsidRPr="00DD5743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5407B8ED" w14:textId="149864F6" w:rsidR="00E946F3" w:rsidRDefault="00E946F3"/>
    <w:p w14:paraId="3565DE8D" w14:textId="20178F02" w:rsidR="00DD5743" w:rsidRDefault="00DD5743"/>
    <w:p w14:paraId="6D43B2D6" w14:textId="3CCEC45F" w:rsidR="00492A4C" w:rsidRPr="00492A4C" w:rsidRDefault="00492A4C" w:rsidP="00492A4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Die Transkorrelierten (TC) Methode ist eine Methode in der Quantenchemie, die in den letzten Jahren an Bedeutung gewonnen hat. In diese</w:t>
      </w:r>
      <w:ins w:id="0" w:author="Administrator" w:date="2025-02-28T19:12:00Z">
        <w:r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r</w:t>
        </w:r>
      </w:ins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Methode wird eine Ähnlichkeitstransformation auf den elektronischen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Hamiltonoperator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angewendet, um Korrelationseffekte, insbesondere der d</w:t>
      </w:r>
      <w:ins w:id="1" w:author="Administrator" w:date="2025-02-28T19:12:00Z">
        <w:r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y</w:t>
        </w:r>
      </w:ins>
      <w:del w:id="2" w:author="Administrator" w:date="2025-02-28T19:12:00Z">
        <w:r w:rsidRPr="00492A4C" w:rsidDel="00492A4C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>z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namischen Korrelation, durch explizite Behandlung analytisch bekannter Eigenschaf</w:t>
      </w:r>
      <w:ins w:id="3" w:author="Administrator" w:date="2025-02-28T19:12:00Z">
        <w:r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t</w:t>
        </w:r>
      </w:ins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en des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Hamiltonoperator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zu erfassen. Diese Methode wurde bereits mit der ,,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Full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Configuration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Interaction Quantum Monte Carlo'' (FCIQMC) Methode kombiniert, eine</w:t>
      </w:r>
      <w:ins w:id="4" w:author="Administrator" w:date="2025-02-28T19:15:00Z">
        <w:r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r</w:t>
        </w:r>
      </w:ins>
      <w:del w:id="5" w:author="Administrator" w:date="2025-02-28T19:15:00Z">
        <w:r w:rsidRPr="00492A4C" w:rsidDel="00492A4C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>m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effi</w:t>
      </w:r>
      <w:ins w:id="6" w:author="Administrator" w:date="2025-02-28T19:14:00Z">
        <w:r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z</w:t>
        </w:r>
      </w:ins>
      <w:del w:id="7" w:author="Administrator" w:date="2025-02-28T19:14:00Z">
        <w:r w:rsidRPr="00492A4C" w:rsidDel="00492A4C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>y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ienten stochastischen Methode zur Lösung der Schrödingergleichung und zur Berechnung physikalischer Observablen. </w:t>
      </w:r>
      <w:commentRangeStart w:id="8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Diese Dissertation untersucht diese Methoden, insbesondere die TC Methode, weiter.</w:t>
      </w:r>
      <w:commentRangeEnd w:id="8"/>
      <w:r>
        <w:rPr>
          <w:rStyle w:val="Kommentarzeichen"/>
        </w:rPr>
        <w:commentReference w:id="8"/>
      </w:r>
    </w:p>
    <w:p w14:paraId="59309AD4" w14:textId="77777777" w:rsidR="00492A4C" w:rsidRPr="00492A4C" w:rsidRDefault="00492A4C" w:rsidP="00492A4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38B094C0" w14:textId="70FA6D88" w:rsidR="00492A4C" w:rsidRPr="00492A4C" w:rsidRDefault="00492A4C" w:rsidP="00492A4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Nach einer Wiederholung der Grundlagen der Quantenchemie, wird die Verwendung flexibler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-Faktoren, </w:t>
      </w:r>
      <w:commentRangeStart w:id="9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die in der Literatur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Variational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Quantum Monte Carlos (VMC) bekannt sind</w:t>
      </w:r>
      <w:commentRangeEnd w:id="9"/>
      <w:r w:rsidR="0000012C">
        <w:rPr>
          <w:rStyle w:val="Kommentarzeichen"/>
        </w:rPr>
        <w:commentReference w:id="9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, vorgestellt. Damit minimieren wir die Varianz der TC-Referenzenergie.</w:t>
      </w:r>
      <w:ins w:id="10" w:author="Administrator" w:date="2025-02-28T19:26:00Z">
        <w:r w:rsidR="0000012C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 xml:space="preserve"> </w:t>
        </w:r>
      </w:ins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Es zeigt sich, dass dies zu einer schnellen Basissatzkonvergenz führt und eine Genauigkeit erreicht, für die </w:t>
      </w:r>
      <w:commentRangeStart w:id="11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herkömmliches</w:t>
      </w:r>
      <w:commentRangeEnd w:id="11"/>
      <w:r w:rsidR="0000012C">
        <w:rPr>
          <w:rStyle w:val="Kommentarzeichen"/>
        </w:rPr>
        <w:commentReference w:id="11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FCIQMC viel größere Basissätze erfordern würde. Außerdem </w:t>
      </w:r>
      <w:commentRangeStart w:id="12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kompaktiert</w:t>
      </w:r>
      <w:commentRangeEnd w:id="12"/>
      <w:r w:rsidR="00E54FBA">
        <w:rPr>
          <w:rStyle w:val="Kommentarzeichen"/>
        </w:rPr>
        <w:commentReference w:id="12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dieses Mi</w:t>
      </w:r>
      <w:ins w:id="13" w:author="Administrator" w:date="2025-02-28T19:29:00Z">
        <w:r w:rsidR="0000012C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n</w:t>
        </w:r>
      </w:ins>
      <w:del w:id="14" w:author="Administrator" w:date="2025-02-28T19:29:00Z">
        <w:r w:rsidRPr="00492A4C" w:rsidDel="0000012C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>m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imierungsverfahren auch die Wellenfunktion, was eine effizientere FCIQMC-Berechnung ermöglicht. </w:t>
      </w:r>
      <w:commentRangeStart w:id="15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Als nächstes </w:t>
      </w:r>
      <w:commentRangeEnd w:id="15"/>
      <w:r w:rsidR="00E54FBA">
        <w:rPr>
          <w:rStyle w:val="Kommentarzeichen"/>
        </w:rPr>
        <w:commentReference w:id="15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erweitern wir die Methode für </w:t>
      </w:r>
      <w:commentRangeStart w:id="16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Probleme</w:t>
      </w:r>
      <w:commentRangeEnd w:id="16"/>
      <w:r w:rsidR="00E54FBA">
        <w:rPr>
          <w:rStyle w:val="Kommentarzeichen"/>
        </w:rPr>
        <w:commentReference w:id="16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mit starken Multireferenzproblemen, insbesondere indem wir die Dissoziation des N$_2$ als Stresstest verwenden. Wir zeigen die Notwendigkeit eines Multireferenz-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-Faktor-Ansatzes</w:t>
      </w:r>
      <w:ins w:id="17" w:author="Administrator" w:date="2025-02-28T19:40:00Z">
        <w:r w:rsidR="00976858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 xml:space="preserve"> auf</w:t>
        </w:r>
      </w:ins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und minimieren </w:t>
      </w:r>
      <w:commentRangeStart w:id="18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daher</w:t>
      </w:r>
      <w:commentRangeEnd w:id="18"/>
      <w:r w:rsidR="00976858">
        <w:rPr>
          <w:rStyle w:val="Kommentarzeichen"/>
        </w:rPr>
        <w:commentReference w:id="18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die Varianz eines Multireferenzzustands. Dies wird nachweislich günstige, größenkonsistente Energien wiederherstellen und gleichzeitig die schnelle Basissatzkonvergenz von TC erreichen. Da nach der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-Faktor-Optimierung eine Multireferenztechnik (FCIQMC) verwendet wird, erhöht sich der rechnerische Aufwand für die Methode darüber hinaus nicht, wenn man die konventionelle (nicht-TC-)Form de</w:t>
      </w:r>
      <w:ins w:id="19" w:author="Administrator" w:date="2025-02-28T19:50:00Z">
        <w:r w:rsidR="00BE0ADD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rs</w:t>
        </w:r>
      </w:ins>
      <w:del w:id="20" w:author="Administrator" w:date="2025-02-28T19:50:00Z">
        <w:r w:rsidRPr="00492A4C" w:rsidDel="00BE0ADD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>s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elben Multireferenztechnik wie beim TC-Ansatz verwendet.</w:t>
      </w:r>
    </w:p>
    <w:p w14:paraId="69476C81" w14:textId="77777777" w:rsidR="00492A4C" w:rsidRPr="00492A4C" w:rsidRDefault="00492A4C" w:rsidP="00492A4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741A7A22" w14:textId="079C128F" w:rsidR="00492A4C" w:rsidRPr="00492A4C" w:rsidRDefault="00492A4C" w:rsidP="00492A4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Abschließend untersuchen wir die Möglichkeit, vereinfachte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-Faktoren zu kon</w:t>
      </w:r>
      <w:ins w:id="21" w:author="Administrator" w:date="2025-02-28T19:50:00Z">
        <w:r w:rsidR="00BE0ADD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s</w:t>
        </w:r>
      </w:ins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truieren, um das bisherige Optimierungsverfahren für die TC-Methode, das rechenintensiv sein kann, zu verbessern oder sogar ganz zu umgehen. Einerseits zeigen wir, dass parameterfreie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-Faktoren aufgrund der Fehlerkompensation zu </w:t>
      </w:r>
      <w:commentRangeStart w:id="22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schlechten</w:t>
      </w:r>
      <w:commentRangeEnd w:id="22"/>
      <w:r w:rsidR="00BE0ADD">
        <w:rPr>
          <w:rStyle w:val="Kommentarzeichen"/>
        </w:rPr>
        <w:commentReference w:id="22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absoluten Energien, aber relativen Energien führen können. Andererseits ergeben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-Faktoren, die für Atome optimiert</w:t>
      </w:r>
      <w:del w:id="23" w:author="Administrator" w:date="2025-02-28T20:24:00Z">
        <w:r w:rsidRPr="00492A4C" w:rsidDel="002C0667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>e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w</w:t>
      </w:r>
      <w:ins w:id="24" w:author="Administrator" w:date="2025-02-28T20:28:00Z">
        <w:r w:rsidR="002C0667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urden</w:t>
        </w:r>
      </w:ins>
      <w:del w:id="25" w:author="Administrator" w:date="2025-02-28T20:28:00Z">
        <w:r w:rsidRPr="00492A4C" w:rsidDel="002C0667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>aren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und</w:t>
      </w:r>
      <w:ins w:id="26" w:author="Administrator" w:date="2025-02-28T20:26:00Z">
        <w:r w:rsidR="002C0667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 xml:space="preserve"> </w:t>
        </w:r>
      </w:ins>
      <w:del w:id="27" w:author="Administrator" w:date="2025-02-28T20:26:00Z">
        <w:r w:rsidRPr="00492A4C" w:rsidDel="002C0667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delText xml:space="preserve"> wiederverwendete </w:delText>
        </w:r>
      </w:del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für Moleküle</w:t>
      </w:r>
      <w:ins w:id="28" w:author="Administrator" w:date="2025-02-28T20:26:00Z">
        <w:r w:rsidR="002C0667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 xml:space="preserve"> wiederverwendet werden</w:t>
        </w:r>
      </w:ins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, sowohl genaue absolute als auch relative Energien. </w:t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lastRenderedPageBreak/>
        <w:t xml:space="preserve">Dies eröffnet die Möglichkeit, </w:t>
      </w:r>
      <w:proofErr w:type="spellStart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Jastrow</w:t>
      </w:r>
      <w:proofErr w:type="spellEnd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-Faktoren für </w:t>
      </w:r>
      <w:commentRangeStart w:id="29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Atome im gesamten Periodensystem</w:t>
      </w:r>
      <w:commentRangeEnd w:id="29"/>
      <w:r w:rsidR="008F20ED">
        <w:rPr>
          <w:rStyle w:val="Kommentarzeichen"/>
        </w:rPr>
        <w:commentReference w:id="29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zu optimieren und sie in einer Datenbank zu speichern, die für größere Moleküle abge</w:t>
      </w:r>
      <w:ins w:id="30" w:author="Administrator" w:date="2025-02-28T20:31:00Z">
        <w:r w:rsidR="002C0667">
          <w:rPr>
            <w:rFonts w:ascii="Verdana" w:eastAsia="Times New Roman" w:hAnsi="Verdana" w:cs="Times New Roman"/>
            <w:color w:val="000000"/>
            <w:sz w:val="18"/>
            <w:szCs w:val="18"/>
            <w:lang w:eastAsia="de-DE"/>
          </w:rPr>
          <w:t>f</w:t>
        </w:r>
      </w:ins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ragt werden kann, was die Skalierbarkeit der Methode </w:t>
      </w:r>
      <w:commentRangeStart w:id="31"/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unterstützt</w:t>
      </w:r>
      <w:commentRangeEnd w:id="31"/>
      <w:r w:rsidR="008F20ED">
        <w:rPr>
          <w:rStyle w:val="Kommentarzeichen"/>
        </w:rPr>
        <w:commentReference w:id="31"/>
      </w:r>
      <w:r w:rsidRPr="00492A4C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578BDD10" w14:textId="77777777" w:rsidR="00DD5743" w:rsidRDefault="00DD5743" w:rsidP="00DD5743"/>
    <w:p w14:paraId="42D5F3A7" w14:textId="1614540F" w:rsidR="00DD5743" w:rsidRDefault="00DD5743" w:rsidP="00DD5743"/>
    <w:sectPr w:rsidR="00DD5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dministrator" w:date="2025-02-28T19:18:00Z" w:initials="A">
    <w:p w14:paraId="1BA5A055" w14:textId="6A5764F1" w:rsidR="00492A4C" w:rsidRDefault="00492A4C">
      <w:pPr>
        <w:pStyle w:val="Kommentartext"/>
      </w:pPr>
      <w:r>
        <w:rPr>
          <w:rStyle w:val="Kommentarzeichen"/>
        </w:rPr>
        <w:annotationRef/>
      </w:r>
      <w:r>
        <w:t xml:space="preserve">Vielleicht: </w:t>
      </w:r>
      <w:r w:rsidR="0000012C">
        <w:t>Diese Dissertation widmet sich einer vertieften Untersuchung dieser Methoden, insbesondere der TC-Methode.</w:t>
      </w:r>
    </w:p>
  </w:comment>
  <w:comment w:id="9" w:author="Administrator" w:date="2025-02-28T19:23:00Z" w:initials="A">
    <w:p w14:paraId="35C84EFD" w14:textId="122DD422" w:rsidR="0000012C" w:rsidRDefault="0000012C">
      <w:pPr>
        <w:pStyle w:val="Kommentartext"/>
      </w:pPr>
      <w:r>
        <w:rPr>
          <w:rStyle w:val="Kommentarzeichen"/>
        </w:rPr>
        <w:annotationRef/>
      </w:r>
      <w:r>
        <w:t xml:space="preserve">„[…] die in der Literatur als </w:t>
      </w:r>
      <w:proofErr w:type="spellStart"/>
      <w:r>
        <w:t>Variational</w:t>
      </w:r>
      <w:proofErr w:type="spellEnd"/>
      <w:r>
        <w:t xml:space="preserve"> […] bekannt sind“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flexible </w:t>
      </w:r>
      <w:proofErr w:type="spellStart"/>
      <w:r>
        <w:t>Jastrow-Factor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VMC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„als“</w:t>
      </w:r>
    </w:p>
  </w:comment>
  <w:comment w:id="11" w:author="Administrator" w:date="2025-02-28T19:28:00Z" w:initials="A">
    <w:p w14:paraId="1AF9B2B5" w14:textId="2D0CF20E" w:rsidR="0000012C" w:rsidRDefault="0000012C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FCIQMC, so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conjugate</w:t>
      </w:r>
      <w:proofErr w:type="spellEnd"/>
      <w:r>
        <w:t xml:space="preserve"> herkömmliches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</w:p>
  </w:comment>
  <w:comment w:id="12" w:author="Administrator" w:date="2025-02-28T19:30:00Z" w:initials="A">
    <w:p w14:paraId="4A067E99" w14:textId="097C383C" w:rsidR="00E54FBA" w:rsidRDefault="00E54FBA">
      <w:pPr>
        <w:pStyle w:val="Kommentartext"/>
      </w:pPr>
      <w:r>
        <w:rPr>
          <w:rStyle w:val="Kommentarzeichen"/>
        </w:rPr>
        <w:annotationRef/>
      </w:r>
      <w:r>
        <w:t>Vielleicht besser: verdichtet oder komprimiert</w:t>
      </w:r>
    </w:p>
  </w:comment>
  <w:comment w:id="15" w:author="Administrator" w:date="2025-02-28T19:31:00Z" w:initials="A">
    <w:p w14:paraId="7D8617A8" w14:textId="3B141D8E" w:rsidR="00E54FBA" w:rsidRDefault="00E54FBA">
      <w:pPr>
        <w:pStyle w:val="Kommentartext"/>
      </w:pPr>
      <w:r>
        <w:rPr>
          <w:rStyle w:val="Kommentarzeichen"/>
        </w:rPr>
        <w:annotationRef/>
      </w:r>
      <w:r>
        <w:t>Vielleicht besser: Im weiteren Verlauf, Im nächsten Schritt</w:t>
      </w:r>
    </w:p>
  </w:comment>
  <w:comment w:id="16" w:author="Administrator" w:date="2025-02-28T19:38:00Z" w:initials="A">
    <w:p w14:paraId="545716D9" w14:textId="25C7A639" w:rsidR="00E54FBA" w:rsidRDefault="00E54FBA">
      <w:pPr>
        <w:pStyle w:val="Kommentartext"/>
      </w:pPr>
      <w:r>
        <w:rPr>
          <w:rStyle w:val="Kommentarzeichen"/>
        </w:rPr>
        <w:annotationRef/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double „Probleme“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="00976858">
        <w:t>„Schwierigkeiten“</w:t>
      </w:r>
    </w:p>
  </w:comment>
  <w:comment w:id="18" w:author="Administrator" w:date="2025-02-28T19:45:00Z" w:initials="A">
    <w:p w14:paraId="401C260C" w14:textId="0BEAFDDE" w:rsidR="00976858" w:rsidRDefault="00976858">
      <w:pPr>
        <w:pStyle w:val="Kommentartext"/>
      </w:pPr>
      <w:r>
        <w:rPr>
          <w:rStyle w:val="Kommentarzeichen"/>
        </w:rPr>
        <w:annotationRef/>
      </w:r>
      <w:r>
        <w:t>Vielleicht besser: deshalb</w:t>
      </w:r>
    </w:p>
  </w:comment>
  <w:comment w:id="22" w:author="Administrator" w:date="2025-02-28T19:54:00Z" w:initials="A">
    <w:p w14:paraId="5467088E" w14:textId="643EBCB3" w:rsidR="00BE0ADD" w:rsidRDefault="00BE0ADD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„schlecht“.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„mangelhaft“ </w:t>
      </w:r>
      <w:proofErr w:type="spellStart"/>
      <w:r>
        <w:t>or</w:t>
      </w:r>
      <w:proofErr w:type="spellEnd"/>
      <w:r>
        <w:t xml:space="preserve"> „niedrig“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fit?</w:t>
      </w:r>
    </w:p>
  </w:comment>
  <w:comment w:id="29" w:author="Administrator" w:date="2025-02-28T20:35:00Z" w:initials="A">
    <w:p w14:paraId="68CD1A77" w14:textId="3F8B177C" w:rsidR="008F20ED" w:rsidRDefault="008F20ED">
      <w:pPr>
        <w:pStyle w:val="Kommentartext"/>
      </w:pPr>
      <w:r>
        <w:rPr>
          <w:rStyle w:val="Kommentarzeichen"/>
        </w:rPr>
        <w:annotationRef/>
      </w:r>
      <w:r>
        <w:t>„sämtliche/alle Atome im Periodensystem“</w:t>
      </w:r>
    </w:p>
  </w:comment>
  <w:comment w:id="31" w:author="Administrator" w:date="2025-02-28T20:35:00Z" w:initials="A">
    <w:p w14:paraId="2DEE1882" w14:textId="7D0C4203" w:rsidR="008F20ED" w:rsidRDefault="008F20ED">
      <w:pPr>
        <w:pStyle w:val="Kommentartext"/>
      </w:pPr>
      <w:r>
        <w:rPr>
          <w:rStyle w:val="Kommentarzeichen"/>
        </w:rPr>
        <w:annotationRef/>
      </w:r>
      <w:r>
        <w:t xml:space="preserve">Vielleicht besser: </w:t>
      </w:r>
      <w:r>
        <w:t>fördert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A5A055" w15:done="0"/>
  <w15:commentEx w15:paraId="35C84EFD" w15:done="0"/>
  <w15:commentEx w15:paraId="1AF9B2B5" w15:done="0"/>
  <w15:commentEx w15:paraId="4A067E99" w15:done="0"/>
  <w15:commentEx w15:paraId="7D8617A8" w15:done="0"/>
  <w15:commentEx w15:paraId="545716D9" w15:done="0"/>
  <w15:commentEx w15:paraId="401C260C" w15:done="0"/>
  <w15:commentEx w15:paraId="5467088E" w15:done="0"/>
  <w15:commentEx w15:paraId="68CD1A77" w15:done="0"/>
  <w15:commentEx w15:paraId="2DEE1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C8A9F" w16cex:dateUtc="2025-02-28T18:18:00Z"/>
  <w16cex:commentExtensible w16cex:durableId="2B6C8BCC" w16cex:dateUtc="2025-02-28T18:23:00Z"/>
  <w16cex:commentExtensible w16cex:durableId="2B6C8CDE" w16cex:dateUtc="2025-02-28T18:28:00Z"/>
  <w16cex:commentExtensible w16cex:durableId="2B6C8D3C" w16cex:dateUtc="2025-02-28T18:30:00Z"/>
  <w16cex:commentExtensible w16cex:durableId="2B6C8DAB" w16cex:dateUtc="2025-02-28T18:31:00Z"/>
  <w16cex:commentExtensible w16cex:durableId="2B6C8F2F" w16cex:dateUtc="2025-02-28T18:38:00Z"/>
  <w16cex:commentExtensible w16cex:durableId="2B6C90DB" w16cex:dateUtc="2025-02-28T18:45:00Z"/>
  <w16cex:commentExtensible w16cex:durableId="2B6C9301" w16cex:dateUtc="2025-02-28T18:54:00Z"/>
  <w16cex:commentExtensible w16cex:durableId="2B6C9C7F" w16cex:dateUtc="2025-02-28T19:35:00Z"/>
  <w16cex:commentExtensible w16cex:durableId="2B6C9CAB" w16cex:dateUtc="2025-02-28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A5A055" w16cid:durableId="2B6C8A9F"/>
  <w16cid:commentId w16cid:paraId="35C84EFD" w16cid:durableId="2B6C8BCC"/>
  <w16cid:commentId w16cid:paraId="1AF9B2B5" w16cid:durableId="2B6C8CDE"/>
  <w16cid:commentId w16cid:paraId="4A067E99" w16cid:durableId="2B6C8D3C"/>
  <w16cid:commentId w16cid:paraId="7D8617A8" w16cid:durableId="2B6C8DAB"/>
  <w16cid:commentId w16cid:paraId="545716D9" w16cid:durableId="2B6C8F2F"/>
  <w16cid:commentId w16cid:paraId="401C260C" w16cid:durableId="2B6C90DB"/>
  <w16cid:commentId w16cid:paraId="5467088E" w16cid:durableId="2B6C9301"/>
  <w16cid:commentId w16cid:paraId="68CD1A77" w16cid:durableId="2B6C9C7F"/>
  <w16cid:commentId w16cid:paraId="2DEE1882" w16cid:durableId="2B6C9C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43"/>
    <w:rsid w:val="0000012C"/>
    <w:rsid w:val="002C0667"/>
    <w:rsid w:val="00492A4C"/>
    <w:rsid w:val="008F20ED"/>
    <w:rsid w:val="00976858"/>
    <w:rsid w:val="00BE0ADD"/>
    <w:rsid w:val="00DD5743"/>
    <w:rsid w:val="00E54FBA"/>
    <w:rsid w:val="00E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537D"/>
  <w15:chartTrackingRefBased/>
  <w15:docId w15:val="{F6D70C59-B83D-42A0-9539-3C26ADC3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492A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2A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2A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2A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2A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2025-02-28T17:24:00Z</dcterms:created>
  <dcterms:modified xsi:type="dcterms:W3CDTF">2025-02-28T19:37:00Z</dcterms:modified>
</cp:coreProperties>
</file>